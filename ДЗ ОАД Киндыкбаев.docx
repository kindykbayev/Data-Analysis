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Layout w:type="fixed"/>
        <w:tblLook w:val="0400"/>
      </w:tblPr>
      <w:tblGrid>
        <w:gridCol w:w="1386"/>
        <w:gridCol w:w="8253"/>
        <w:tblGridChange w:id="0">
          <w:tblGrid>
            <w:gridCol w:w="1386"/>
            <w:gridCol w:w="8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0" w:sz="24" w:val="single"/>
        </w:pBd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ФАКУЛЬТЕТ ______</w:t>
      </w:r>
      <w:r w:rsidDel="00000000" w:rsidR="00000000" w:rsidRPr="00000000">
        <w:rPr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КАФЕДРА ____</w:t>
      </w:r>
      <w:r w:rsidDel="00000000" w:rsidR="00000000" w:rsidRPr="00000000">
        <w:rPr>
          <w:u w:val="singl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 домашнему заданию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Оперативный анализ данных</w:t>
      </w:r>
      <w:r w:rsidDel="00000000" w:rsidR="00000000" w:rsidRPr="00000000">
        <w:rPr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«Анализ результатов олимпийских игр с 1896 года»</w:t>
      </w:r>
      <w:r w:rsidDel="00000000" w:rsidR="00000000" w:rsidRPr="00000000">
        <w:rPr>
          <w:sz w:val="28"/>
          <w:szCs w:val="28"/>
          <w:rtl w:val="0"/>
        </w:rPr>
        <w:t xml:space="preserve"> ____________________________________________________________________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Студент __</w:t>
      </w:r>
      <w:r w:rsidDel="00000000" w:rsidR="00000000" w:rsidRPr="00000000">
        <w:rPr>
          <w:u w:val="single"/>
          <w:rtl w:val="0"/>
        </w:rPr>
        <w:t xml:space="preserve">ИУ5-55Б</w:t>
      </w:r>
      <w:r w:rsidDel="00000000" w:rsidR="00000000" w:rsidRPr="00000000">
        <w:rPr>
          <w:rtl w:val="0"/>
        </w:rPr>
        <w:t xml:space="preserve">___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  __</w:t>
      </w:r>
      <w:r w:rsidDel="00000000" w:rsidR="00000000" w:rsidRPr="00000000">
        <w:rPr>
          <w:b w:val="1"/>
          <w:u w:val="single"/>
          <w:rtl w:val="0"/>
        </w:rPr>
        <w:t xml:space="preserve">Киндыыкбаев Т.Н.</w:t>
      </w:r>
      <w:r w:rsidDel="00000000" w:rsidR="00000000" w:rsidRPr="00000000">
        <w:rPr>
          <w:b w:val="1"/>
          <w:rtl w:val="0"/>
        </w:rPr>
        <w:t xml:space="preserve">__ </w:t>
      </w:r>
    </w:p>
    <w:p w:rsidR="00000000" w:rsidDel="00000000" w:rsidP="00000000" w:rsidRDefault="00000000" w:rsidRPr="00000000" w14:paraId="00000023">
      <w:pPr>
        <w:ind w:left="709" w:right="56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(Группа)</w:t>
        <w:tab/>
        <w:tab/>
        <w:tab/>
        <w:tab/>
        <w:tab/>
        <w:t xml:space="preserve">         (Подпись, дата               (И.О.Фамилия)           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  _</w:t>
      </w:r>
      <w:r w:rsidDel="00000000" w:rsidR="00000000" w:rsidRPr="00000000">
        <w:rPr>
          <w:b w:val="1"/>
          <w:u w:val="single"/>
          <w:rtl w:val="0"/>
        </w:rPr>
        <w:t xml:space="preserve">Маслеников К. Ю.</w:t>
      </w:r>
      <w:r w:rsidDel="00000000" w:rsidR="00000000" w:rsidRPr="00000000">
        <w:rPr>
          <w:b w:val="1"/>
          <w:rtl w:val="0"/>
        </w:rPr>
        <w:t xml:space="preserve">_</w:t>
      </w:r>
    </w:p>
    <w:p w:rsidR="00000000" w:rsidDel="00000000" w:rsidP="00000000" w:rsidRDefault="00000000" w:rsidRPr="00000000" w14:paraId="00000027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8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  <w:sectPr>
          <w:footerReference r:id="rId8" w:type="default"/>
          <w:pgSz w:h="16840" w:w="11900" w:orient="portrait"/>
          <w:pgMar w:bottom="1134" w:top="709" w:left="1701" w:right="560" w:header="709" w:footer="125"/>
          <w:pgNumType w:start="1"/>
          <w:titlePg w:val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Москва,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33">
      <w:pPr>
        <w:pBdr>
          <w:bottom w:color="000000" w:space="0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right="1418"/>
        <w:jc w:val="right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  <w:t xml:space="preserve">Руководитель секции ____</w:t>
      </w:r>
      <w:r w:rsidDel="00000000" w:rsidR="00000000" w:rsidRPr="00000000">
        <w:rPr>
          <w:u w:val="single"/>
          <w:rtl w:val="0"/>
        </w:rPr>
        <w:t xml:space="preserve">ИУ5</w:t>
      </w: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37">
      <w:pPr>
        <w:ind w:left="7799" w:firstLine="708.9999999999998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(Индекс)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  <w:t xml:space="preserve">______________  ______________</w:t>
      </w:r>
    </w:p>
    <w:p w:rsidR="00000000" w:rsidDel="00000000" w:rsidP="00000000" w:rsidRDefault="00000000" w:rsidRPr="00000000" w14:paraId="00000039">
      <w:pPr>
        <w:ind w:left="7799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(И.О.Фамилия)</w:t>
      </w:r>
    </w:p>
    <w:p w:rsidR="00000000" w:rsidDel="00000000" w:rsidP="00000000" w:rsidRDefault="00000000" w:rsidRPr="00000000" w14:paraId="0000003A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« ____ » ____________ 2022 г.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выполнение домашнего задания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по дисциплине _____________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Оперативный анализ данных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 теме _______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«Анализ результатов олимпийских игр с 1896 года» </w:t>
      </w: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Студент группы ______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ИУ5-55Б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_____________________________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Киндыкбаев Тимур Нуржигитович_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47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График выполнения домашнего задания: 25% к 3 нед., 50% к 6 нед., 75% к 9 нед., 100% к 12 нед.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Разработать интерактивную систему оперативного анализа данных для информационной системы результатов Олимпийских игр, произвести анализ бизнес-процессов, произвести визуализацию данных, построить хранилище данных, составить и обосновать план архивации и восстановления хранилища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Оформление научно-исследовательской работы:</w:t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Расчетно-пояснительная записка на __20__ листах формата А4.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Перечень графического (иллюстративного) материала (чертежи, плакаты, слайды и т.п.)   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5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Дата выдачи задания </w:t>
      </w:r>
      <w:r w:rsidDel="00000000" w:rsidR="00000000" w:rsidRPr="00000000">
        <w:rPr>
          <w:u w:val="single"/>
          <w:rtl w:val="0"/>
        </w:rPr>
        <w:t xml:space="preserve">« 2 » сентября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Руководитель домашнего задания</w:t>
        <w:tab/>
      </w:r>
      <w:r w:rsidDel="00000000" w:rsidR="00000000" w:rsidRPr="00000000">
        <w:rPr>
          <w:rtl w:val="0"/>
        </w:rPr>
        <w:tab/>
      </w:r>
      <w:sdt>
        <w:sdtPr>
          <w:tag w:val="goog_rdk_0"/>
        </w:sdtPr>
        <w:sdtContent>
          <w:ins w:author="Тимур Киндыкбаев" w:id="0" w:date="2023-02-19T06:46:06Z">
            <w:r w:rsidDel="00000000" w:rsidR="00000000" w:rsidRPr="00000000">
              <w:rPr>
                <w:rtl w:val="0"/>
              </w:rPr>
              <w:t xml:space="preserve">              </w:t>
            </w:r>
          </w:ins>
        </w:sdtContent>
      </w:sdt>
      <w:r w:rsidDel="00000000" w:rsidR="00000000" w:rsidRPr="00000000">
        <w:rPr>
          <w:rtl w:val="0"/>
        </w:rPr>
        <w:t xml:space="preserve">_________________</w:t>
      </w:r>
      <w:r w:rsidDel="00000000" w:rsidR="00000000" w:rsidRPr="00000000">
        <w:rPr>
          <w:b w:val="1"/>
          <w:rtl w:val="0"/>
        </w:rPr>
        <w:t xml:space="preserve"> _</w:t>
      </w:r>
      <w:r w:rsidDel="00000000" w:rsidR="00000000" w:rsidRPr="00000000">
        <w:rPr>
          <w:b w:val="1"/>
          <w:u w:val="single"/>
          <w:rtl w:val="0"/>
        </w:rPr>
        <w:t xml:space="preserve"> Маслеников К. 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b w:val="1"/>
          <w:u w:val="single"/>
          <w:rtl w:val="0"/>
        </w:rPr>
        <w:t xml:space="preserve"> Киндыкбаев Т.Н. </w:t>
      </w:r>
      <w:r w:rsidDel="00000000" w:rsidR="00000000" w:rsidRPr="00000000">
        <w:rPr>
          <w:b w:val="1"/>
          <w:rtl w:val="0"/>
        </w:rPr>
        <w:t xml:space="preserve">_</w:t>
      </w:r>
    </w:p>
    <w:p w:rsidR="00000000" w:rsidDel="00000000" w:rsidP="00000000" w:rsidRDefault="00000000" w:rsidRPr="00000000" w14:paraId="0000005B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предметной области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бизнес-процессов в нотации BPMN 2.0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dy6vkm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Хранилище данных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t3h5sf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Визуализация данных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360" w:lineRule="auto"/>
            <w:ind w:left="24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работы: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углубление и расширение теоретических знаний в сфере анализа и визуализации набора данных;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освоение описания, построения и анализа бизнес-процессов в нотации BPMN 2.0;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опыта проектирования хранилища данных;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практическое освоение визуализации данных;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и нахождение подходящего способа архивации и восстановления хранилища данных.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5"/>
        </w:numPr>
        <w:spacing w:after="24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Предметной областью данного домашнего задания являются Олимпийские игры. Для анализа были собраны данные о результатах Олимпийских игр с 1986 года. В наборе данных содержатся: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страны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страны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участников от страны на летних Олимпийских играх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золотых медалей на летних Олимпийских играх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серебряных медалей на летних Олимпийских играх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бронзовых медалей на летних Олимпийских играх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Суммарное количество медалей на Олимпийских играх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участников от страны на зимних Олимпийских играх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золотых медалей на зимних Олимпийских играх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серебряных медалей на зимних Олимпийских играх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бронзовых медалей на зимних Олимпийских играх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Такую сводку можно проанализировать, сделать по ней выводы и использовать в следующих целях: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стран, которые побеждают чаще всего;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Выявление закономерностей в результатах Олимпийских игр;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Предсказание интересных «матчей» на основе прошлых результатов;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Предсказание победителей по результатам медального зачета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Предложить покупателям билеты на наиболее интересные матчи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5"/>
        </w:numPr>
        <w:spacing w:after="240"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бизнес-процессов в нотации BPMN 2.0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Бизнес-процесс «Покупка билетов на Олимпийские игры»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бизнес-процессе покупки билетов на Олимпийские игры есть существенные отличия от процесса покупки в онлайн-магазине. Клиент формирует запрос на покупку билета, указывая гражданство. Страна-организатор Олимпийских игр проверяет гражданство клиента, и, если клиент имеет гражданство страны-организатора, формируется группа билетов в наличии. Если же клиент имеет другое гражданство, формируется запрос на сайт-агрегатор этой страны и билет оформляется из наличия в базе сайта-агрегатора. После этого клиент выбирает доступные билеты из списка, оплачивает покупку через банк, печатает билет и отправляется на Олимпийские игры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29933" cy="2890219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933" cy="289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1.1 – Схема покупки билетов в нотации BPMN 2.0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Бизнес-процесс «Заключение договора о рекламе»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Рекламный баннер на олимпийских играх должен пройти много этапов перед тем, как его повесят на стадионе. В данном бизнес-процессе мы рассмотрим процесс заключения договора о рекламе. </w:t>
      </w:r>
    </w:p>
    <w:p w:rsidR="00000000" w:rsidDel="00000000" w:rsidP="00000000" w:rsidRDefault="00000000" w:rsidRPr="00000000" w14:paraId="000000B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первую очередь выбираются условия на составление договора об оказании рекламных услуг. Далее выбирается кандидат в спонсоры и направляется запрос на заключение договора в их рекламный отдел. Параллельно агент выбирает место для рекламы. 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составления условий договора его отправляют на проверку в компанию спонсора.  Спонсор рассматривает договор и принимает решение об изменении условий, проводит работу с юридическим отделом. </w:t>
      </w:r>
    </w:p>
    <w:p w:rsidR="00000000" w:rsidDel="00000000" w:rsidP="00000000" w:rsidRDefault="00000000" w:rsidRPr="00000000" w14:paraId="000000B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зависимости от принятого спонсором решения, агент составляет новые условия и заново направляет условия спонсору, или, если спонсор утвердил договор сразу, визирует документ и завершает этот бизнес-процесс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348361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1.2 – Схема заключения договора на рекламу BPMN 2.0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0"/>
          <w:numId w:val="5"/>
        </w:numPr>
        <w:spacing w:after="24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Хранилище данных</w:t>
      </w:r>
    </w:p>
    <w:p w:rsidR="00000000" w:rsidDel="00000000" w:rsidP="00000000" w:rsidRDefault="00000000" w:rsidRPr="00000000" w14:paraId="000000C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20765" cy="423354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Схема хранилища данных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объема хранилища данных: INT – 3 полей, VARCHAR – 2 поля, в каждом - по 30 символов, </w:t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Полная копия создается из инкрементов один раз в неделю, необходимо 14 точек восстановления. Значит, постоянно будем хранить 2 полные копии и 12 инкрементов. Общий вес ВМ = 56000 * (3 * 4 + 2 * 30 * 1) = 4, 03 Мб.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Размер инкрементальной копии зависит от количества изменений, записанных с последней точки восстановления. Для удобства допустим, что изменений происходит немного – 10%. Тогда вес инкрементов – 8,22 * 10% * 12 = 4,83 Мб. Итого 8,86 Мб. – то, что будет храниться постоянно, это нижняя граница графика.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5"/>
        </w:numPr>
        <w:spacing w:after="24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Визуализация данных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Изображение результатов медального зачета на графике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график иллюстрирует количество золотых, серебряных и бронзовых медалей, полученных на всех Олимпийских играх для стран, сумма медалей которых имеет наибольшие значения. </w:t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0" distT="0" distL="0" distR="0">
            <wp:extent cx="5830165" cy="4143293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620" l="-260" r="260" t="361"/>
                    <a:stretch>
                      <a:fillRect/>
                    </a:stretch>
                  </pic:blipFill>
                  <pic:spPr>
                    <a:xfrm>
                      <a:off x="0" y="0"/>
                      <a:ext cx="5830165" cy="4143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3.1 – Диаграмма результатов медального зачета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графику заметно, что некоторые страны показывают значительно выделяющийся результат на фоне других. Такие значения показывают USA, а значит их вклад в историю Олимпийских игр очень значителен, однако на основе этого утверждать, что USA будут победителем медального зачета нельзя.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Победителем медального зачета за всю историю Олимпийских игр можно назвать USA.</w:t>
      </w:r>
    </w:p>
    <w:p w:rsidR="00000000" w:rsidDel="00000000" w:rsidP="00000000" w:rsidRDefault="00000000" w:rsidRPr="00000000" w14:paraId="000000D2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медалей на летних Олимпийских играх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график показывает, какие страны показывали наилучшие результаты на летних Олимпийских играх. За показатель результата я взяла суммы медалей по летним Олимпийским играм, потому что именно этот показатель наиболее описывает вклад в историю Олимпийских игр.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44887" cy="3280829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887" cy="3280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3.2 – Распределение медалей на летних Олимпийских играх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графике видно, что страны, которые фигурировали в предыдущем разделе, здесь в большей степени тоже участвуют, однако порядок не совпадает. То есть какие-то страны лучше выступают на летних играх, какие-то на зимних, и эти данные нужно исследовать более подробно, чтобы изучить связь между летними и зимними Олимпийскими играми   </w:t>
      </w:r>
    </w:p>
    <w:p w:rsidR="00000000" w:rsidDel="00000000" w:rsidP="00000000" w:rsidRDefault="00000000" w:rsidRPr="00000000" w14:paraId="000000D9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медалей на зимних Олимпийских играх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Аналогичный график для зимних игр показывает распределение медалей зимних Олимпийских игр для стран.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49488" cy="3534691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488" cy="353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3.3 – Распределение медалей на зимних Олимпийских играх </w:t>
      </w:r>
    </w:p>
    <w:p w:rsidR="00000000" w:rsidDel="00000000" w:rsidP="00000000" w:rsidRDefault="00000000" w:rsidRPr="00000000" w14:paraId="000000D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этом графике получились очень интересные результаты – они довольно сильно отличаются от результатов летних игр. Победителем медального зачета для зимних Олимпийских игр становится Норвегия, которая значительно обогнала США. Для Норвегии действительно правдиво высказывание о том, что выступление на зимних играх значительно вероятнее пройдет лучше, чем выступление на летних играх. </w:t>
      </w:r>
    </w:p>
    <w:p w:rsidR="00000000" w:rsidDel="00000000" w:rsidP="00000000" w:rsidRDefault="00000000" w:rsidRPr="00000000" w14:paraId="000000E0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среди стран-победительниц появились Канада, Швейцария и Финляндия, то есть страны Северной Европы и Америки, значит возможно, что результаты зимних Олимпийских игр для стран северных регионов повышаются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команд участников Олимпийских игр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4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 диаграмма показывает суммарное количество участвующих команд от каждой страны на летних и зимних Олимпийских играх. Наибольшее количество участников отправили следующие сраны: Франция, Великобритания, Греция, Швейцария, Австрия, Дания, Италия, Швеция. То есть в основном масса участников приходится на страны Европы и Северной Америки, однако достаточно участников приходится на разные страны мира.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4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этом, вспоминая результаты медального зачета, по-видимому результаты Олимпийских Игр не сильно зависят от количества отправленных участников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37600" cy="4031874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600" cy="403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3.4 – Диаграмма количества участников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соотношения медалей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4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выдвинули предположение, что количество медалей для зимних Олимпийских игр и летних Олимпийских игр отличается: хорошее выступление на летних Олимпийских играх не гарантирует хорошего выступления на зимних Олимпийских играх.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4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графику видно, что количество медалей на летних Олимпийских играх распределено неравномерно, а вот результаты зимних игр довольно равномерно. Получается большой разброс между результатами, и зависимость нужно изучать более детально</w:t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20765" cy="392684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3.5 – Диаграмма количества автомобилей в зависимости от типа топлива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Совокупность таблиц для получения полной информации о результатах Олимпийских игр</w:t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20765" cy="3433445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3.6 – Совокупность диаграмм для получения полной информации о результатах Олимпийских игр</w:t>
      </w:r>
    </w:p>
    <w:p w:rsidR="00000000" w:rsidDel="00000000" w:rsidP="00000000" w:rsidRDefault="00000000" w:rsidRPr="00000000" w14:paraId="000000F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Результатом аналитической работы по визуализации данных является возможность комплексно проанализировать результаты Олимпийских игр. Есть возможность выбрать определенную страну и сразу посмотреть всю основную информацию, выделенную на остальных графиках. Помимо этого, данная общая диаграмма дает общее представление о закономерностях, описанных в этой работе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  <w:tab/>
        <w:t xml:space="preserve">План архивации и восстановления данных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архивации является подготовка данных для быстрого восстановления в случае необходимости. В первую очередь определяются критически важные данные, которые должны архивироваться ежедневно, и, наоборот, формируется список исключений для данных, не нуждающихся в архивации. В данной предметной области важными данными являются состояние автомобилей, данные об их пробеге, данные о стоимости машин, а также данные о типе коробки передач.  Самыми малозначимыми в рамках анализа являются данные о стране производства и цвете кузова.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выбирается устройство для хранения архивных файлов и тип архивации. Для своей ПО я выбрал комбинированный тип из обычной и разностной архивации, т.е. в понедельник выполняется обычная архивация, а в остальные дни разностная. Такой тип требует много времени на архивацию, но обеспечивает быстрое восстановление данных.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данных буден происходить в режиме «active-active», более известный, как синхронная репликация. В случае сбоя он способен минимизировать время простоя и потерю данных, а само восстановление проходит в автоматическом режиме. Недостатки выбранного режима заключаются в высокой стоимости оборудования и повышенной сложности поддержки и реализации.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17497" cy="1163422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497" cy="116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5.1 – Схема архивации данных </w:t>
      </w:r>
    </w:p>
    <w:p w:rsidR="00000000" w:rsidDel="00000000" w:rsidP="00000000" w:rsidRDefault="00000000" w:rsidRPr="00000000" w14:paraId="000000F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61740" cy="2750185"/>
            <wp:effectExtent b="0" l="0" r="0" t="0"/>
            <wp:docPr descr="Galera Cluster — Национальная библиотека им. Н. Э. Баумана" id="33" name="image7.png"/>
            <a:graphic>
              <a:graphicData uri="http://schemas.openxmlformats.org/drawingml/2006/picture">
                <pic:pic>
                  <pic:nvPicPr>
                    <pic:cNvPr descr="Galera Cluster — Национальная библиотека им. Н. Э. Баумана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75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5.2 – Схема синхронной репликации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after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домашнего задания была спроектирована интерактивная система оперативного анализа данных для некоторой информационной системы результатов Олимпийских игр с начала их истории. В рамках выполнения работы были построены и проанализированы схемы бизнес-процессов в нотации BPMN 2.0, спроектировано хранилище данных на основе выбранного набора данных, а также произведена визуализация основных данных. В дополнение был продуман план архивации и восстановления данных. Как итог, были получены и укреплены на практике знания в сфере анализа и визуализации данных.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Фёдоров И. Г. Моделирование бизнес-процессов в нотации BPMN2.0: Монография, Москва 2013 г. МЭСИ. – 255 стр.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данных и процессов: учеб. пособие / А. А. Барсегян, М. С. Куприянов, И. И. Холод, М. Д. Тесс, С. И. Елизаров. - 3-е изд., перераб. и доп. - СПб.: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БХВ-Петербург, 2009. -  512 с.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Официальная документация Tableau: [Электронный ресурс]. //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URL:https://help.tableau.com/ru-RU/cloud-services/Content/Sense_Helpsites/Home.htm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11.11.2022)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МГПУ Архивация и восстановление данных: [Электронный ресурс]. // URL: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https://studfile.net/preview/7834724/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11.11.2022)</w: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134" w:top="1135" w:left="1701" w:right="560" w:header="709" w:footer="125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0" w:firstLine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1080" w:hanging="360"/>
      </w:pPr>
      <w:rPr/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108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216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520" w:hanging="1800"/>
      </w:pPr>
      <w:rPr/>
    </w:lvl>
    <w:lvl w:ilvl="8">
      <w:start w:val="1"/>
      <w:numFmt w:val="decimal"/>
      <w:lvlText w:val="%1.%2.%3.%4.%5.%6.%7.%8.%9"/>
      <w:lvlJc w:val="left"/>
      <w:pPr>
        <w:ind w:left="288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Helvetica Neue" w:cs="Helvetica Neue" w:eastAsia="Helvetica Neue" w:hAnsi="Helvetica Neue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C469F"/>
  </w:style>
  <w:style w:type="paragraph" w:styleId="1">
    <w:name w:val="heading 1"/>
    <w:basedOn w:val="a"/>
    <w:next w:val="a"/>
    <w:link w:val="10"/>
    <w:uiPriority w:val="9"/>
    <w:qFormat w:val="1"/>
    <w:rsid w:val="00392F1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92F1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uiPriority w:val="99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Колонтитулы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21">
    <w:name w:val="Body Text 2"/>
    <w:pPr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3">
    <w:name w:val="Body Text 3"/>
    <w:pPr>
      <w:jc w:val="both"/>
    </w:pPr>
    <w:rPr>
      <w:rFonts w:cs="Arial Unicode MS"/>
      <w:b w:val="1"/>
      <w:bCs w:val="1"/>
      <w:i w:val="1"/>
      <w:iCs w:val="1"/>
      <w:color w:val="000000"/>
      <w:sz w:val="24"/>
      <w:szCs w:val="24"/>
      <w:u w:color="000000"/>
    </w:rPr>
  </w:style>
  <w:style w:type="paragraph" w:styleId="a5">
    <w:name w:val="List Paragraph"/>
    <w:basedOn w:val="a"/>
    <w:uiPriority w:val="34"/>
    <w:qFormat w:val="1"/>
    <w:rsid w:val="00392F1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392F11"/>
    <w:rPr>
      <w:rFonts w:asciiTheme="majorHAnsi" w:cstheme="majorBidi" w:eastAsiaTheme="majorEastAsia" w:hAnsiTheme="majorHAnsi"/>
      <w:color w:val="365f91" w:themeColor="accent1" w:themeShade="0000BF"/>
      <w:sz w:val="32"/>
      <w:szCs w:val="32"/>
      <w:u w:color="000000"/>
    </w:rPr>
  </w:style>
  <w:style w:type="character" w:styleId="20" w:customStyle="1">
    <w:name w:val="Заголовок 2 Знак"/>
    <w:basedOn w:val="a0"/>
    <w:link w:val="2"/>
    <w:uiPriority w:val="9"/>
    <w:rsid w:val="00392F11"/>
    <w:rPr>
      <w:rFonts w:asciiTheme="majorHAnsi" w:cstheme="majorBidi" w:eastAsiaTheme="majorEastAsia" w:hAnsiTheme="majorHAnsi"/>
      <w:color w:val="365f91" w:themeColor="accent1" w:themeShade="0000BF"/>
      <w:sz w:val="26"/>
      <w:szCs w:val="26"/>
      <w:u w:color="000000"/>
    </w:rPr>
  </w:style>
  <w:style w:type="paragraph" w:styleId="a6">
    <w:name w:val="Normal (Web)"/>
    <w:basedOn w:val="a"/>
    <w:uiPriority w:val="99"/>
    <w:unhideWhenUsed w:val="1"/>
    <w:rsid w:val="005525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</w:pPr>
    <w:rPr>
      <w:rFonts w:eastAsia="Times New Roman"/>
      <w:bdr w:color="auto" w:space="0" w:sz="0" w:val="none"/>
    </w:rPr>
  </w:style>
  <w:style w:type="paragraph" w:styleId="a7">
    <w:name w:val="header"/>
    <w:basedOn w:val="a"/>
    <w:link w:val="a8"/>
    <w:uiPriority w:val="99"/>
    <w:unhideWhenUsed w:val="1"/>
    <w:rsid w:val="00D4013E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D4013E"/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a"/>
    <w:uiPriority w:val="99"/>
    <w:unhideWhenUsed w:val="1"/>
    <w:rsid w:val="00D4013E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D4013E"/>
    <w:rPr>
      <w:rFonts w:cs="Arial Unicode MS"/>
      <w:color w:val="000000"/>
      <w:sz w:val="24"/>
      <w:szCs w:val="24"/>
      <w:u w:color="000000"/>
    </w:rPr>
  </w:style>
  <w:style w:type="paragraph" w:styleId="ab">
    <w:name w:val="TOC Heading"/>
    <w:basedOn w:val="1"/>
    <w:next w:val="a"/>
    <w:uiPriority w:val="39"/>
    <w:unhideWhenUsed w:val="1"/>
    <w:qFormat w:val="1"/>
    <w:rsid w:val="00CA17CA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line="259" w:lineRule="auto"/>
      <w:outlineLvl w:val="9"/>
    </w:pPr>
    <w:rPr>
      <w:bdr w:color="auto" w:space="0" w:sz="0" w:val="none"/>
    </w:rPr>
  </w:style>
  <w:style w:type="paragraph" w:styleId="22">
    <w:name w:val="toc 2"/>
    <w:basedOn w:val="a"/>
    <w:next w:val="a"/>
    <w:autoRedefine w:val="1"/>
    <w:uiPriority w:val="39"/>
    <w:unhideWhenUsed w:val="1"/>
    <w:rsid w:val="00CA17CA"/>
    <w:pPr>
      <w:spacing w:after="100"/>
      <w:ind w:left="240"/>
    </w:pPr>
  </w:style>
  <w:style w:type="paragraph" w:styleId="ac">
    <w:name w:val="Subtitle"/>
    <w:basedOn w:val="a"/>
    <w:next w:val="a"/>
    <w:link w:val="ad"/>
    <w:uiPriority w:val="11"/>
    <w:qFormat w:val="1"/>
    <w:rsid w:val="00AB4FED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ad" w:customStyle="1">
    <w:name w:val="Подзаголовок Знак"/>
    <w:basedOn w:val="a0"/>
    <w:link w:val="ac"/>
    <w:uiPriority w:val="11"/>
    <w:rsid w:val="00AB4FED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u w:color="000000"/>
    </w:rPr>
  </w:style>
  <w:style w:type="character" w:styleId="ae">
    <w:name w:val="Unresolved Mention"/>
    <w:basedOn w:val="a0"/>
    <w:uiPriority w:val="99"/>
    <w:semiHidden w:val="1"/>
    <w:unhideWhenUsed w:val="1"/>
    <w:rsid w:val="00B51B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Helvetica Neue" w:cs="Helvetica Neue" w:eastAsia="Helvetica Neue" w:hAnsi="Helvetica Neue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21" Type="http://schemas.openxmlformats.org/officeDocument/2006/relationships/hyperlink" Target="https://studfile.net/preview/7834724/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YvcNUp7DSXxWD2MOV8KswRLhCQ==">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2022-12-29T18:54:00Z</dcterms:created>
  <dc:creator>Алексей Фотчин</dc:creator>
</cp:coreProperties>
</file>